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104" w:rsidRPr="00BA5104" w:rsidRDefault="007B3653">
      <w:pPr>
        <w:rPr>
          <w:rFonts w:ascii="Arial" w:hAnsi="Arial" w:cs="Arial"/>
          <w:color w:val="FF0000"/>
        </w:rPr>
      </w:pPr>
      <w:r>
        <w:rPr>
          <w:color w:val="FF0000"/>
        </w:rPr>
        <w:t>Less</w:t>
      </w:r>
      <w:r w:rsidR="00BA5104" w:rsidRPr="00BA5104">
        <w:rPr>
          <w:color w:val="FF0000"/>
        </w:rPr>
        <w:t>on 1: Nhi</w:t>
      </w:r>
      <w:r w:rsidR="00BA5104" w:rsidRPr="00BA5104">
        <w:rPr>
          <w:rFonts w:ascii="Arial" w:hAnsi="Arial" w:cs="Arial"/>
          <w:color w:val="FF0000"/>
        </w:rPr>
        <w:t>ều hơn – ít hơn</w:t>
      </w:r>
    </w:p>
    <w:p w:rsidR="00BA5104" w:rsidRDefault="00BA5104">
      <w:pPr>
        <w:rPr>
          <w:rFonts w:ascii="Arial" w:hAnsi="Arial" w:cs="Arial"/>
        </w:rPr>
      </w:pPr>
      <w:r>
        <w:rPr>
          <w:rFonts w:ascii="Arial" w:hAnsi="Arial" w:cs="Arial"/>
        </w:rPr>
        <w:t xml:space="preserve">Phần giới thiệu bằng giọng nói lúc bắt đầu bài: </w:t>
      </w:r>
    </w:p>
    <w:p w:rsidR="00BA5104" w:rsidRDefault="00BA5104" w:rsidP="00BA5104">
      <w:pPr>
        <w:pStyle w:val="ListParagraph"/>
        <w:numPr>
          <w:ilvl w:val="0"/>
          <w:numId w:val="1"/>
        </w:numPr>
        <w:rPr>
          <w:rFonts w:ascii="Arial" w:hAnsi="Arial" w:cs="Arial"/>
        </w:rPr>
      </w:pPr>
      <w:r>
        <w:rPr>
          <w:rFonts w:ascii="Arial" w:hAnsi="Arial" w:cs="Arial"/>
        </w:rPr>
        <w:t>“Chào bé, hôm nay chúng ta sẽ học bài đầu tiên trong chương trình toán lớp một. Bài “Nhiều hơn – ít hơn”, hãy cùng bắt đầu nào...”</w:t>
      </w:r>
    </w:p>
    <w:p w:rsidR="00BA5104" w:rsidRDefault="00BA5104" w:rsidP="00BA5104">
      <w:pPr>
        <w:rPr>
          <w:rFonts w:ascii="Arial" w:hAnsi="Arial" w:cs="Arial"/>
        </w:rPr>
      </w:pPr>
      <w:r>
        <w:rPr>
          <w:rFonts w:ascii="Arial" w:hAnsi="Arial" w:cs="Arial"/>
        </w:rPr>
        <w:t>Phần hình ảnh: Sẽ có khoảng hai ví dụ về phần bài này</w:t>
      </w:r>
    </w:p>
    <w:p w:rsidR="00BA5104" w:rsidRDefault="00BA5104" w:rsidP="00BA5104">
      <w:pPr>
        <w:rPr>
          <w:rFonts w:ascii="Arial" w:hAnsi="Arial" w:cs="Arial"/>
        </w:rPr>
      </w:pPr>
      <w:r>
        <w:rPr>
          <w:rFonts w:ascii="Arial" w:hAnsi="Arial" w:cs="Arial"/>
        </w:rPr>
        <w:t>Vd1 : Sẽ cho hình ảnh của 4 chú ga con ra trước, sau đó là 3 chú gà lớn. Sử dụng siverlight để xử lý sao cho ghép đôi từng cặp đối tượng, để bé thấy rõ lớn hơn ít hơn</w:t>
      </w:r>
    </w:p>
    <w:p w:rsidR="00BA5104" w:rsidRDefault="00BA5104" w:rsidP="00BA5104">
      <w:pPr>
        <w:rPr>
          <w:rFonts w:ascii="Arial" w:hAnsi="Arial" w:cs="Arial"/>
        </w:rPr>
      </w:pPr>
      <w:r>
        <w:rPr>
          <w:rFonts w:ascii="Arial" w:hAnsi="Arial" w:cs="Arial"/>
        </w:rPr>
        <w:tab/>
        <w:t>Phần âm thanh: Số gà con nhiều hơn số gà lớn, hay số gà lớn ít hơn số gà con</w:t>
      </w:r>
    </w:p>
    <w:p w:rsidR="00BA5104" w:rsidRDefault="00BA5104" w:rsidP="00BA5104">
      <w:pPr>
        <w:rPr>
          <w:rFonts w:ascii="Arial" w:hAnsi="Arial" w:cs="Arial"/>
        </w:rPr>
      </w:pPr>
      <w:r>
        <w:rPr>
          <w:rFonts w:ascii="Arial" w:hAnsi="Arial" w:cs="Arial"/>
        </w:rPr>
        <w:t>Vd2 : Sẽ cho hình ảnh của 3 chú bướm, và 5 chú chim bay ra. Cũng xử lý ghép đôi, để bé thấy ra sự dư của 2 chú chim.</w:t>
      </w:r>
    </w:p>
    <w:p w:rsidR="00BA5104" w:rsidRDefault="00BA5104" w:rsidP="00BA5104">
      <w:pPr>
        <w:rPr>
          <w:rFonts w:ascii="Arial" w:hAnsi="Arial" w:cs="Arial"/>
        </w:rPr>
      </w:pPr>
      <w:r>
        <w:rPr>
          <w:rFonts w:ascii="Arial" w:hAnsi="Arial" w:cs="Arial"/>
        </w:rPr>
        <w:tab/>
        <w:t>Kết luận bằng âm thanh: Số bướm ít hơn số chim, hay số chim nhiều hơn số bướm.</w:t>
      </w:r>
    </w:p>
    <w:p w:rsidR="00BA5104" w:rsidRDefault="00BA5104" w:rsidP="00BA5104">
      <w:pPr>
        <w:rPr>
          <w:rFonts w:ascii="Arial" w:hAnsi="Arial" w:cs="Arial"/>
        </w:rPr>
      </w:pPr>
      <w:r>
        <w:rPr>
          <w:rFonts w:ascii="Arial" w:hAnsi="Arial" w:cs="Arial"/>
        </w:rPr>
        <w:t>(Có thể cho thêm ví dụ vào bài nữa, nhưng L nghĩ thế này là đủ ớn rồi)</w:t>
      </w:r>
    </w:p>
    <w:p w:rsidR="00BA5104" w:rsidRDefault="00BA5104" w:rsidP="00BA5104">
      <w:pPr>
        <w:rPr>
          <w:rFonts w:ascii="Arial" w:hAnsi="Arial" w:cs="Arial"/>
        </w:rPr>
      </w:pPr>
      <w:r>
        <w:rPr>
          <w:rFonts w:ascii="Arial" w:hAnsi="Arial" w:cs="Arial"/>
        </w:rPr>
        <w:tab/>
        <w:t>Phần bài tập: Dạng trắc nghiệm với hình ảnh (Có nhiều đã chuẩn bị sẵn rồi nhé), đầu bài nên để âm thanh+text, yêu cầu bé xác định bên nào nhiều hơn.</w:t>
      </w:r>
    </w:p>
    <w:p w:rsidR="00BA5104" w:rsidRDefault="00BA5104" w:rsidP="00BA5104">
      <w:pPr>
        <w:rPr>
          <w:rFonts w:ascii="Arial" w:hAnsi="Arial" w:cs="Arial"/>
        </w:rPr>
      </w:pPr>
    </w:p>
    <w:p w:rsidR="00BA5104" w:rsidRPr="00BA5104" w:rsidRDefault="007B3653" w:rsidP="00BA5104">
      <w:pPr>
        <w:rPr>
          <w:rFonts w:ascii="Arial" w:hAnsi="Arial" w:cs="Arial"/>
          <w:color w:val="FF0000"/>
        </w:rPr>
      </w:pPr>
      <w:r>
        <w:rPr>
          <w:rFonts w:ascii="Arial" w:hAnsi="Arial" w:cs="Arial"/>
          <w:color w:val="FF0000"/>
        </w:rPr>
        <w:t>Less</w:t>
      </w:r>
      <w:r w:rsidR="00BA5104" w:rsidRPr="00BA5104">
        <w:rPr>
          <w:rFonts w:ascii="Arial" w:hAnsi="Arial" w:cs="Arial"/>
          <w:color w:val="FF0000"/>
        </w:rPr>
        <w:t>on 2: Hình vuông – hình tròn</w:t>
      </w:r>
    </w:p>
    <w:p w:rsidR="00BA5104" w:rsidRDefault="00BA5104" w:rsidP="00BA5104">
      <w:pPr>
        <w:rPr>
          <w:rFonts w:ascii="Arial" w:hAnsi="Arial" w:cs="Arial"/>
        </w:rPr>
      </w:pPr>
      <w:r>
        <w:rPr>
          <w:rFonts w:ascii="Arial" w:hAnsi="Arial" w:cs="Arial"/>
        </w:rPr>
        <w:t>Phần giới thiều: “Bé đã biết hình vuông và hình tròn chưa ?, hôm nay cùng nhau khám phá nhé.”</w:t>
      </w:r>
    </w:p>
    <w:p w:rsidR="00BA5104" w:rsidRDefault="00BA5104" w:rsidP="00BA5104">
      <w:pPr>
        <w:rPr>
          <w:rFonts w:ascii="Arial" w:hAnsi="Arial" w:cs="Arial"/>
        </w:rPr>
      </w:pPr>
      <w:r>
        <w:rPr>
          <w:rFonts w:ascii="Arial" w:hAnsi="Arial" w:cs="Arial"/>
        </w:rPr>
        <w:t xml:space="preserve">Phần hình ảnh: Cho hình vuông bay vèo vèo qua và dừng lại </w:t>
      </w:r>
    </w:p>
    <w:p w:rsidR="00BA5104" w:rsidRDefault="00BA5104" w:rsidP="00BA5104">
      <w:pPr>
        <w:rPr>
          <w:rFonts w:ascii="Arial" w:hAnsi="Arial" w:cs="Arial"/>
        </w:rPr>
      </w:pPr>
      <w:r>
        <w:rPr>
          <w:rFonts w:ascii="Arial" w:hAnsi="Arial" w:cs="Arial"/>
        </w:rPr>
        <w:tab/>
        <w:t>Phần âm thanh: “Đây là hình vuông”</w:t>
      </w:r>
    </w:p>
    <w:p w:rsidR="00BA5104" w:rsidRDefault="00BA5104" w:rsidP="00BA5104">
      <w:pPr>
        <w:rPr>
          <w:rFonts w:ascii="Arial" w:hAnsi="Arial" w:cs="Arial"/>
        </w:rPr>
      </w:pPr>
      <w:r>
        <w:rPr>
          <w:rFonts w:ascii="Arial" w:hAnsi="Arial" w:cs="Arial"/>
        </w:rPr>
        <w:tab/>
        <w:t>Cho một số hình ảnh hình vuông ra và cũng khẳng định “Đây là hình vuông”</w:t>
      </w:r>
    </w:p>
    <w:p w:rsidR="00BA5104" w:rsidRDefault="00BA5104" w:rsidP="00BA5104">
      <w:pPr>
        <w:rPr>
          <w:rFonts w:ascii="Arial" w:hAnsi="Arial" w:cs="Arial"/>
        </w:rPr>
      </w:pPr>
      <w:r>
        <w:rPr>
          <w:rFonts w:ascii="Arial" w:hAnsi="Arial" w:cs="Arial"/>
        </w:rPr>
        <w:t>Phần hình tròn : Có lẽ sẽ làm tương tự thôi</w:t>
      </w:r>
    </w:p>
    <w:p w:rsidR="00BA5104" w:rsidRDefault="00BA5104" w:rsidP="00BA5104">
      <w:pPr>
        <w:rPr>
          <w:rFonts w:ascii="Arial" w:hAnsi="Arial" w:cs="Arial"/>
        </w:rPr>
      </w:pPr>
      <w:r>
        <w:rPr>
          <w:rFonts w:ascii="Arial" w:hAnsi="Arial" w:cs="Arial"/>
        </w:rPr>
        <w:t>Phần bài tập: Đố bé liệt kê được những vật dụng trong nhà có hình vuông và hình tròn ?</w:t>
      </w:r>
    </w:p>
    <w:p w:rsidR="00BA5104" w:rsidRDefault="00BA5104" w:rsidP="00BA5104">
      <w:pPr>
        <w:rPr>
          <w:rFonts w:ascii="Arial" w:hAnsi="Arial" w:cs="Arial"/>
        </w:rPr>
      </w:pPr>
      <w:r>
        <w:rPr>
          <w:rFonts w:ascii="Arial" w:hAnsi="Arial" w:cs="Arial"/>
        </w:rPr>
        <w:t>( Đáp án: mặt đồng hồ, quạt treo tường có hình tròn</w:t>
      </w:r>
      <w:r w:rsidR="00086B0C">
        <w:rPr>
          <w:rFonts w:ascii="Arial" w:hAnsi="Arial" w:cs="Arial"/>
        </w:rPr>
        <w:t>, bánh xe</w:t>
      </w:r>
      <w:r>
        <w:rPr>
          <w:rFonts w:ascii="Arial" w:hAnsi="Arial" w:cs="Arial"/>
        </w:rPr>
        <w:t>, hình vuông: gạch nhà, mặt bánh trưng...)</w:t>
      </w:r>
    </w:p>
    <w:p w:rsidR="00BA5104" w:rsidRPr="00BA5104" w:rsidRDefault="007B3653" w:rsidP="00BA5104">
      <w:pPr>
        <w:rPr>
          <w:rFonts w:ascii="Arial" w:hAnsi="Arial" w:cs="Arial"/>
          <w:color w:val="FF0000"/>
        </w:rPr>
      </w:pPr>
      <w:r>
        <w:rPr>
          <w:rFonts w:ascii="Arial" w:hAnsi="Arial" w:cs="Arial"/>
          <w:color w:val="FF0000"/>
        </w:rPr>
        <w:t>Less</w:t>
      </w:r>
      <w:r w:rsidR="00BA5104" w:rsidRPr="00BA5104">
        <w:rPr>
          <w:rFonts w:ascii="Arial" w:hAnsi="Arial" w:cs="Arial"/>
          <w:color w:val="FF0000"/>
        </w:rPr>
        <w:t>on 3: Hình tam giác</w:t>
      </w:r>
    </w:p>
    <w:p w:rsidR="00BA5104" w:rsidRDefault="00BA5104" w:rsidP="00BA5104">
      <w:pPr>
        <w:rPr>
          <w:rFonts w:ascii="Arial" w:hAnsi="Arial" w:cs="Arial"/>
        </w:rPr>
      </w:pPr>
      <w:r>
        <w:rPr>
          <w:rFonts w:ascii="Arial" w:hAnsi="Arial" w:cs="Arial"/>
        </w:rPr>
        <w:t xml:space="preserve">Phần giới thiệu: </w:t>
      </w:r>
      <w:r w:rsidR="007B3653">
        <w:rPr>
          <w:rFonts w:ascii="Arial" w:hAnsi="Arial" w:cs="Arial"/>
        </w:rPr>
        <w:t>Bài trước bé học hình gì? bé còn nhớ không? Đó là hình vuông và hình tròn, và bài học hôm nay bé sẽ biết thêm được một hình. Hãy cùng bắt tìm hiểu đó là hình gì nhé.</w:t>
      </w:r>
    </w:p>
    <w:p w:rsidR="007B3653" w:rsidRDefault="007B3653" w:rsidP="00BA5104">
      <w:pPr>
        <w:rPr>
          <w:rFonts w:ascii="Arial" w:hAnsi="Arial" w:cs="Arial"/>
        </w:rPr>
      </w:pPr>
      <w:r>
        <w:rPr>
          <w:rFonts w:ascii="Arial" w:hAnsi="Arial" w:cs="Arial"/>
        </w:rPr>
        <w:t>HÌnh ảnh: Cho hình tam giác xuất hiện, từ từ ...</w:t>
      </w:r>
    </w:p>
    <w:p w:rsidR="007B3653" w:rsidRDefault="007B3653" w:rsidP="00BA5104">
      <w:pPr>
        <w:rPr>
          <w:rFonts w:ascii="Arial" w:hAnsi="Arial" w:cs="Arial"/>
        </w:rPr>
      </w:pPr>
      <w:r>
        <w:rPr>
          <w:rFonts w:ascii="Arial" w:hAnsi="Arial" w:cs="Arial"/>
        </w:rPr>
        <w:lastRenderedPageBreak/>
        <w:t>Âm thanh: bé đã nhìn thấy những hình này bao giờ chưa? Đó là hình tam giác đó bé. Cùng xem lại nhé... --&gt; Cho hình tam giác xuất hiện lại lần nữa</w:t>
      </w:r>
    </w:p>
    <w:p w:rsidR="007B3653" w:rsidRDefault="007B3653" w:rsidP="00BA5104">
      <w:pPr>
        <w:rPr>
          <w:rFonts w:ascii="Arial" w:hAnsi="Arial" w:cs="Arial"/>
        </w:rPr>
      </w:pPr>
      <w:r>
        <w:rPr>
          <w:rFonts w:ascii="Arial" w:hAnsi="Arial" w:cs="Arial"/>
        </w:rPr>
        <w:t xml:space="preserve">Âm thanh: Bé nhắc lại nào "Hình tam giác" </w:t>
      </w:r>
    </w:p>
    <w:p w:rsidR="007B3653" w:rsidRDefault="007B3653" w:rsidP="00BA5104">
      <w:pPr>
        <w:rPr>
          <w:rFonts w:ascii="Arial" w:hAnsi="Arial" w:cs="Arial"/>
          <w:color w:val="FF0000"/>
        </w:rPr>
      </w:pPr>
      <w:r w:rsidRPr="007B3653">
        <w:rPr>
          <w:rFonts w:ascii="Arial" w:hAnsi="Arial" w:cs="Arial"/>
          <w:color w:val="FF0000"/>
        </w:rPr>
        <w:t xml:space="preserve">Luyện tập của 3 bài trên: </w:t>
      </w:r>
    </w:p>
    <w:p w:rsidR="007B3653" w:rsidRDefault="007B3653" w:rsidP="00BA5104">
      <w:pPr>
        <w:rPr>
          <w:rFonts w:ascii="Arial" w:hAnsi="Arial" w:cs="Arial"/>
        </w:rPr>
      </w:pPr>
      <w:r>
        <w:rPr>
          <w:rFonts w:ascii="Arial" w:hAnsi="Arial" w:cs="Arial"/>
        </w:rPr>
        <w:t xml:space="preserve">Có khoảng 3 bài: </w:t>
      </w:r>
    </w:p>
    <w:p w:rsidR="007B3653" w:rsidRDefault="007B3653" w:rsidP="00BA5104">
      <w:pPr>
        <w:rPr>
          <w:rFonts w:ascii="Arial" w:hAnsi="Arial" w:cs="Arial"/>
        </w:rPr>
      </w:pPr>
      <w:r>
        <w:rPr>
          <w:rFonts w:ascii="Arial" w:hAnsi="Arial" w:cs="Arial"/>
        </w:rPr>
        <w:t>1. Nhận biết lớn hơn nhỏ hơn</w:t>
      </w:r>
    </w:p>
    <w:p w:rsidR="007B3653" w:rsidRDefault="007B3653" w:rsidP="00BA5104">
      <w:pPr>
        <w:rPr>
          <w:rFonts w:ascii="Arial" w:hAnsi="Arial" w:cs="Arial"/>
        </w:rPr>
      </w:pPr>
      <w:r>
        <w:rPr>
          <w:rFonts w:ascii="Arial" w:hAnsi="Arial" w:cs="Arial"/>
        </w:rPr>
        <w:t>2. Nhận biết hình</w:t>
      </w:r>
    </w:p>
    <w:p w:rsidR="007B3653" w:rsidRPr="007B3653" w:rsidRDefault="007B3653" w:rsidP="00BA5104">
      <w:pPr>
        <w:rPr>
          <w:rFonts w:ascii="Arial" w:hAnsi="Arial" w:cs="Arial"/>
        </w:rPr>
      </w:pPr>
      <w:r>
        <w:rPr>
          <w:rFonts w:ascii="Arial" w:hAnsi="Arial" w:cs="Arial"/>
        </w:rPr>
        <w:t>4. Có thể cho một hình tổng quát bao gồm nhiều hình vuông tròn tam giác kết hợp và yêu cầu hsinh xác định</w:t>
      </w:r>
    </w:p>
    <w:p w:rsidR="007B3653" w:rsidRDefault="007B3653" w:rsidP="00BA5104">
      <w:pPr>
        <w:rPr>
          <w:rFonts w:ascii="Arial" w:hAnsi="Arial" w:cs="Arial"/>
          <w:color w:val="FF0000"/>
        </w:rPr>
      </w:pPr>
      <w:r w:rsidRPr="007B3653">
        <w:rPr>
          <w:rFonts w:ascii="Arial" w:hAnsi="Arial" w:cs="Arial"/>
          <w:color w:val="FF0000"/>
        </w:rPr>
        <w:t xml:space="preserve">Lesson 4: </w:t>
      </w:r>
      <w:r w:rsidR="0078471C">
        <w:rPr>
          <w:rFonts w:ascii="Arial" w:hAnsi="Arial" w:cs="Arial"/>
          <w:color w:val="FF0000"/>
        </w:rPr>
        <w:t>Số 1,2,3</w:t>
      </w:r>
    </w:p>
    <w:p w:rsidR="0078471C" w:rsidRDefault="0078471C" w:rsidP="00BA5104">
      <w:pPr>
        <w:rPr>
          <w:rFonts w:ascii="Arial" w:hAnsi="Arial" w:cs="Arial"/>
        </w:rPr>
      </w:pPr>
      <w:r>
        <w:rPr>
          <w:rFonts w:ascii="Arial" w:hAnsi="Arial" w:cs="Arial"/>
        </w:rPr>
        <w:t xml:space="preserve">Phần giới thiệu: </w:t>
      </w:r>
      <w:r w:rsidR="00BA04F3">
        <w:rPr>
          <w:rFonts w:ascii="Arial" w:hAnsi="Arial" w:cs="Arial"/>
        </w:rPr>
        <w:t>Làm quen cùng các con số nhé các bé</w:t>
      </w:r>
    </w:p>
    <w:p w:rsidR="00BA04F3" w:rsidRDefault="00BA04F3" w:rsidP="00BA5104">
      <w:pPr>
        <w:rPr>
          <w:rFonts w:ascii="Arial" w:hAnsi="Arial" w:cs="Arial"/>
        </w:rPr>
      </w:pPr>
      <w:r>
        <w:rPr>
          <w:rFonts w:ascii="Arial" w:hAnsi="Arial" w:cs="Arial"/>
        </w:rPr>
        <w:t>Hình ảnh: Giới thiệu số 1 trước</w:t>
      </w:r>
    </w:p>
    <w:p w:rsidR="00BA04F3" w:rsidRDefault="00BA04F3" w:rsidP="00BA5104">
      <w:pPr>
        <w:rPr>
          <w:rFonts w:ascii="Arial" w:hAnsi="Arial" w:cs="Arial"/>
        </w:rPr>
      </w:pPr>
      <w:r>
        <w:rPr>
          <w:rFonts w:ascii="Arial" w:hAnsi="Arial" w:cs="Arial"/>
        </w:rPr>
        <w:tab/>
        <w:t>Hình ảnh 1 chú chim, 1 cô bé, 1 dấu chấm tròn và cuối cùng là hình số 1</w:t>
      </w:r>
    </w:p>
    <w:p w:rsidR="001A647D" w:rsidRDefault="00BA04F3" w:rsidP="00BA5104">
      <w:pPr>
        <w:rPr>
          <w:rFonts w:ascii="Arial" w:hAnsi="Arial" w:cs="Arial"/>
        </w:rPr>
      </w:pPr>
      <w:r>
        <w:rPr>
          <w:rFonts w:ascii="Arial" w:hAnsi="Arial" w:cs="Arial"/>
        </w:rPr>
        <w:tab/>
        <w:t xml:space="preserve">--&gt; Kết luận: có 1 chú chim, 1 cô bé 1 dấu chấm tròn. Hay ta gọi mỗi thứ có số lượng bằng 1 </w:t>
      </w:r>
    </w:p>
    <w:p w:rsidR="00BA04F3" w:rsidRDefault="00BA04F3" w:rsidP="00BA5104">
      <w:pPr>
        <w:rPr>
          <w:rFonts w:ascii="Arial" w:hAnsi="Arial" w:cs="Arial"/>
        </w:rPr>
      </w:pPr>
      <w:r>
        <w:rPr>
          <w:rFonts w:ascii="Arial" w:hAnsi="Arial" w:cs="Arial"/>
        </w:rPr>
        <w:tab/>
        <w:t>tập viết số 1</w:t>
      </w:r>
      <w:r w:rsidR="001A647D">
        <w:rPr>
          <w:rFonts w:ascii="Arial" w:hAnsi="Arial" w:cs="Arial"/>
        </w:rPr>
        <w:t>: yêu cầu bé chuẩn bị giấy và viết lên trên giấy theo máy tính</w:t>
      </w:r>
    </w:p>
    <w:p w:rsidR="001A647D" w:rsidRDefault="001A647D" w:rsidP="00BA5104">
      <w:pPr>
        <w:rPr>
          <w:rFonts w:ascii="Arial" w:hAnsi="Arial" w:cs="Arial"/>
        </w:rPr>
      </w:pPr>
      <w:r>
        <w:rPr>
          <w:rFonts w:ascii="Arial" w:hAnsi="Arial" w:cs="Arial"/>
        </w:rPr>
        <w:t xml:space="preserve">Số 2:  Qui trình cũng tương tự như số 1 nhưng thay thế hình ảnh 2 chú mèo, bé trai và bé gái, 2 dấu chấm tròn </w:t>
      </w:r>
    </w:p>
    <w:p w:rsidR="001A647D" w:rsidRDefault="001A647D" w:rsidP="00BA5104">
      <w:pPr>
        <w:rPr>
          <w:rFonts w:ascii="Arial" w:hAnsi="Arial" w:cs="Arial"/>
        </w:rPr>
      </w:pPr>
      <w:r>
        <w:rPr>
          <w:rFonts w:ascii="Arial" w:hAnsi="Arial" w:cs="Arial"/>
        </w:rPr>
        <w:t>Số 3 : hình ảnh 3 bông hoa, 3 bé trai, 3 dấu chấm tròn</w:t>
      </w:r>
    </w:p>
    <w:p w:rsidR="001A647D" w:rsidRDefault="001A647D" w:rsidP="00BA5104">
      <w:pPr>
        <w:rPr>
          <w:rFonts w:ascii="Arial" w:hAnsi="Arial" w:cs="Arial"/>
        </w:rPr>
      </w:pPr>
      <w:r>
        <w:rPr>
          <w:rFonts w:ascii="Arial" w:hAnsi="Arial" w:cs="Arial"/>
        </w:rPr>
        <w:t>....</w:t>
      </w:r>
    </w:p>
    <w:p w:rsidR="001A647D" w:rsidRDefault="001A647D" w:rsidP="00BA5104">
      <w:pPr>
        <w:rPr>
          <w:rFonts w:ascii="Arial" w:hAnsi="Arial" w:cs="Arial"/>
        </w:rPr>
      </w:pPr>
      <w:r>
        <w:rPr>
          <w:rFonts w:ascii="Arial" w:hAnsi="Arial" w:cs="Arial"/>
        </w:rPr>
        <w:t>Phần tổng kế</w:t>
      </w:r>
      <w:r w:rsidR="00D6715F">
        <w:rPr>
          <w:rFonts w:ascii="Arial" w:hAnsi="Arial" w:cs="Arial"/>
        </w:rPr>
        <w:t>t chu</w:t>
      </w:r>
      <w:r>
        <w:rPr>
          <w:rFonts w:ascii="Arial" w:hAnsi="Arial" w:cs="Arial"/>
        </w:rPr>
        <w:t xml:space="preserve">ng trong bài: tập đếm 1,2,3 và đếm ngược lại 3,2,1 </w:t>
      </w:r>
    </w:p>
    <w:p w:rsidR="001A647D" w:rsidRDefault="001A647D" w:rsidP="00BA5104">
      <w:pPr>
        <w:rPr>
          <w:rFonts w:ascii="Arial" w:hAnsi="Arial" w:cs="Arial"/>
        </w:rPr>
      </w:pPr>
      <w:r>
        <w:rPr>
          <w:rFonts w:ascii="Arial" w:hAnsi="Arial" w:cs="Arial"/>
        </w:rPr>
        <w:t>âm thanh: Bé hãy đọc theo nào số 1, số 2, số 3 ( hình ảnh 1 bông hoa kèm số 1 xuất hiện khi đọc đến số 1, tương tự 2 bông, 3 bông hoa) và làm ngược lại để bé hiểu việc đếm xuôi và đếm ngược.</w:t>
      </w:r>
    </w:p>
    <w:p w:rsidR="001A647D" w:rsidRDefault="001A647D" w:rsidP="00BA5104">
      <w:pPr>
        <w:rPr>
          <w:rFonts w:ascii="Arial" w:hAnsi="Arial" w:cs="Arial"/>
        </w:rPr>
      </w:pPr>
      <w:r>
        <w:rPr>
          <w:rFonts w:ascii="Arial" w:hAnsi="Arial" w:cs="Arial"/>
        </w:rPr>
        <w:t>(Bắt đầu thấy lung tung và cực rồi)</w:t>
      </w:r>
    </w:p>
    <w:p w:rsidR="001A647D" w:rsidRDefault="001A647D" w:rsidP="00BA5104">
      <w:pPr>
        <w:rPr>
          <w:rFonts w:ascii="Arial" w:hAnsi="Arial" w:cs="Arial"/>
        </w:rPr>
      </w:pPr>
      <w:r>
        <w:rPr>
          <w:rFonts w:ascii="Arial" w:hAnsi="Arial" w:cs="Arial"/>
        </w:rPr>
        <w:t>Bài tập :</w:t>
      </w:r>
    </w:p>
    <w:p w:rsidR="001A647D" w:rsidRPr="00BD2F3A" w:rsidRDefault="00BD2F3A" w:rsidP="00BA5104">
      <w:pPr>
        <w:rPr>
          <w:rFonts w:ascii="Arial" w:hAnsi="Arial" w:cs="Arial"/>
          <w:color w:val="FF0000"/>
        </w:rPr>
      </w:pPr>
      <w:r w:rsidRPr="00BD2F3A">
        <w:rPr>
          <w:rFonts w:ascii="Arial" w:hAnsi="Arial" w:cs="Arial"/>
          <w:color w:val="FF0000"/>
        </w:rPr>
        <w:t>Luyện tập</w:t>
      </w:r>
      <w:r w:rsidR="007F56CF">
        <w:rPr>
          <w:rFonts w:ascii="Arial" w:hAnsi="Arial" w:cs="Arial"/>
          <w:color w:val="FF0000"/>
        </w:rPr>
        <w:t>:</w:t>
      </w:r>
    </w:p>
    <w:p w:rsidR="001C2F0F" w:rsidRPr="00266333" w:rsidRDefault="001A647D" w:rsidP="00BA5104">
      <w:pPr>
        <w:rPr>
          <w:rFonts w:ascii="Arial" w:hAnsi="Arial" w:cs="Arial"/>
          <w:color w:val="000000" w:themeColor="text1"/>
        </w:rPr>
      </w:pPr>
      <w:r w:rsidRPr="00BD2F3A">
        <w:rPr>
          <w:rFonts w:ascii="Arial" w:hAnsi="Arial" w:cs="Arial"/>
          <w:color w:val="FF0000"/>
        </w:rPr>
        <w:t xml:space="preserve">Lesson </w:t>
      </w:r>
      <w:r w:rsidR="00BD2F3A" w:rsidRPr="00BD2F3A">
        <w:rPr>
          <w:rFonts w:ascii="Arial" w:hAnsi="Arial" w:cs="Arial"/>
          <w:color w:val="FF0000"/>
        </w:rPr>
        <w:t xml:space="preserve"> 5</w:t>
      </w:r>
      <w:r w:rsidR="00BD2F3A">
        <w:rPr>
          <w:rFonts w:ascii="Arial" w:hAnsi="Arial" w:cs="Arial"/>
          <w:color w:val="FF0000"/>
        </w:rPr>
        <w:t>:</w:t>
      </w:r>
      <w:r w:rsidR="007F56CF">
        <w:rPr>
          <w:rFonts w:ascii="Arial" w:hAnsi="Arial" w:cs="Arial"/>
          <w:color w:val="FF0000"/>
        </w:rPr>
        <w:t xml:space="preserve"> </w:t>
      </w:r>
      <w:r w:rsidR="001C2F0F">
        <w:rPr>
          <w:rFonts w:ascii="Arial" w:hAnsi="Arial" w:cs="Arial"/>
          <w:color w:val="FF0000"/>
        </w:rPr>
        <w:t>Số 1,2,3,4,5</w:t>
      </w:r>
    </w:p>
    <w:p w:rsidR="00266333" w:rsidRDefault="00266333" w:rsidP="00BA5104">
      <w:pPr>
        <w:rPr>
          <w:rFonts w:ascii="Arial" w:hAnsi="Arial" w:cs="Arial"/>
          <w:color w:val="000000" w:themeColor="text1"/>
        </w:rPr>
      </w:pPr>
      <w:r w:rsidRPr="00266333">
        <w:rPr>
          <w:rFonts w:ascii="Arial" w:hAnsi="Arial" w:cs="Arial"/>
          <w:color w:val="000000" w:themeColor="text1"/>
        </w:rPr>
        <w:t>Phần giới thiệu : Bé còn nhớ số 1,2,3 chứ. Hôm nay chúng ta sẽ tiếp tục học số 4 và 5</w:t>
      </w:r>
    </w:p>
    <w:p w:rsidR="00266333" w:rsidRDefault="00266333" w:rsidP="00BA5104">
      <w:pPr>
        <w:rPr>
          <w:rFonts w:ascii="Arial" w:hAnsi="Arial" w:cs="Arial"/>
          <w:color w:val="000000" w:themeColor="text1"/>
        </w:rPr>
      </w:pPr>
      <w:r>
        <w:rPr>
          <w:rFonts w:ascii="Arial" w:hAnsi="Arial" w:cs="Arial"/>
          <w:color w:val="000000" w:themeColor="text1"/>
        </w:rPr>
        <w:lastRenderedPageBreak/>
        <w:t>Qui trình bài bảng lesson bày cũng giống như lesson 1,2,3</w:t>
      </w:r>
    </w:p>
    <w:p w:rsidR="00484331" w:rsidRDefault="00484331" w:rsidP="00BA5104">
      <w:pPr>
        <w:rPr>
          <w:rFonts w:ascii="Arial" w:hAnsi="Arial" w:cs="Arial"/>
          <w:color w:val="FF0000"/>
        </w:rPr>
      </w:pPr>
      <w:r w:rsidRPr="00484331">
        <w:rPr>
          <w:rFonts w:ascii="Arial" w:hAnsi="Arial" w:cs="Arial"/>
          <w:color w:val="FF0000"/>
        </w:rPr>
        <w:t>Luyện tập</w:t>
      </w:r>
    </w:p>
    <w:p w:rsidR="00484331" w:rsidRDefault="00484331" w:rsidP="00BA5104">
      <w:pPr>
        <w:rPr>
          <w:rFonts w:ascii="Arial" w:hAnsi="Arial" w:cs="Arial"/>
          <w:color w:val="FF0000"/>
        </w:rPr>
      </w:pPr>
      <w:r>
        <w:rPr>
          <w:rFonts w:ascii="Arial" w:hAnsi="Arial" w:cs="Arial"/>
          <w:color w:val="FF0000"/>
        </w:rPr>
        <w:t>Lesson 6: Dấu nhỏ</w:t>
      </w:r>
    </w:p>
    <w:p w:rsidR="00484331" w:rsidRDefault="00484331" w:rsidP="00BA5104">
      <w:pPr>
        <w:rPr>
          <w:rFonts w:ascii="Arial" w:hAnsi="Arial" w:cs="Arial"/>
          <w:color w:val="FF0000"/>
        </w:rPr>
      </w:pPr>
      <w:r>
        <w:rPr>
          <w:rFonts w:ascii="Arial" w:hAnsi="Arial" w:cs="Arial"/>
          <w:color w:val="FF0000"/>
        </w:rPr>
        <w:t>Lesson 7: Dấu lớn</w:t>
      </w:r>
    </w:p>
    <w:p w:rsidR="00484331" w:rsidRDefault="00484331" w:rsidP="00BA5104">
      <w:pPr>
        <w:rPr>
          <w:rFonts w:ascii="Arial" w:hAnsi="Arial" w:cs="Arial"/>
          <w:color w:val="FF0000"/>
        </w:rPr>
      </w:pPr>
      <w:r>
        <w:rPr>
          <w:rFonts w:ascii="Arial" w:hAnsi="Arial" w:cs="Arial"/>
          <w:color w:val="FF0000"/>
        </w:rPr>
        <w:t>Lesson 8: Dấu bằng</w:t>
      </w:r>
    </w:p>
    <w:p w:rsidR="00484331" w:rsidRDefault="00484331" w:rsidP="00BA5104">
      <w:pPr>
        <w:rPr>
          <w:rFonts w:ascii="Arial" w:hAnsi="Arial" w:cs="Arial"/>
          <w:color w:val="FF0000"/>
        </w:rPr>
      </w:pPr>
      <w:r>
        <w:rPr>
          <w:rFonts w:ascii="Arial" w:hAnsi="Arial" w:cs="Arial"/>
          <w:color w:val="FF0000"/>
        </w:rPr>
        <w:t>Lesson 9: Số 6</w:t>
      </w:r>
    </w:p>
    <w:p w:rsidR="00484331" w:rsidRDefault="00484331" w:rsidP="00BA5104">
      <w:pPr>
        <w:rPr>
          <w:rFonts w:ascii="Arial" w:hAnsi="Arial" w:cs="Arial"/>
          <w:color w:val="FF0000"/>
        </w:rPr>
      </w:pPr>
      <w:r>
        <w:rPr>
          <w:rFonts w:ascii="Arial" w:hAnsi="Arial" w:cs="Arial"/>
          <w:color w:val="FF0000"/>
        </w:rPr>
        <w:t>Lesson 10: Số 7</w:t>
      </w:r>
    </w:p>
    <w:p w:rsidR="00484331" w:rsidRDefault="00484331" w:rsidP="00BA5104">
      <w:pPr>
        <w:rPr>
          <w:rFonts w:ascii="Arial" w:hAnsi="Arial" w:cs="Arial"/>
          <w:color w:val="FF0000"/>
        </w:rPr>
      </w:pPr>
      <w:r>
        <w:rPr>
          <w:rFonts w:ascii="Arial" w:hAnsi="Arial" w:cs="Arial"/>
          <w:color w:val="FF0000"/>
        </w:rPr>
        <w:t>Lesson 11: Số 8</w:t>
      </w:r>
    </w:p>
    <w:p w:rsidR="00484331" w:rsidRDefault="00484331" w:rsidP="00BA5104">
      <w:pPr>
        <w:rPr>
          <w:rFonts w:ascii="Arial" w:hAnsi="Arial" w:cs="Arial"/>
          <w:color w:val="FF0000"/>
        </w:rPr>
      </w:pPr>
      <w:r>
        <w:rPr>
          <w:rFonts w:ascii="Arial" w:hAnsi="Arial" w:cs="Arial"/>
          <w:color w:val="FF0000"/>
        </w:rPr>
        <w:t>Lesson 12: Số 9</w:t>
      </w:r>
    </w:p>
    <w:p w:rsidR="00484331" w:rsidRDefault="00484331" w:rsidP="00BA5104">
      <w:pPr>
        <w:rPr>
          <w:rFonts w:ascii="Arial" w:hAnsi="Arial" w:cs="Arial"/>
          <w:color w:val="FF0000"/>
        </w:rPr>
      </w:pPr>
      <w:r>
        <w:rPr>
          <w:rFonts w:ascii="Arial" w:hAnsi="Arial" w:cs="Arial"/>
          <w:color w:val="FF0000"/>
        </w:rPr>
        <w:t>Lesson 13: Số 0</w:t>
      </w:r>
    </w:p>
    <w:p w:rsidR="00484331" w:rsidRPr="00484331" w:rsidRDefault="00484331" w:rsidP="00BA5104">
      <w:pPr>
        <w:rPr>
          <w:rFonts w:ascii="Arial" w:hAnsi="Arial" w:cs="Arial"/>
          <w:color w:val="FF0000"/>
        </w:rPr>
      </w:pPr>
      <w:r>
        <w:rPr>
          <w:rFonts w:ascii="Arial" w:hAnsi="Arial" w:cs="Arial"/>
          <w:color w:val="FF0000"/>
        </w:rPr>
        <w:t>Lesson 14: Số 10</w:t>
      </w:r>
    </w:p>
    <w:p w:rsidR="00266333" w:rsidRDefault="00266333" w:rsidP="00BA5104">
      <w:pPr>
        <w:rPr>
          <w:rFonts w:ascii="Arial" w:hAnsi="Arial" w:cs="Arial"/>
          <w:color w:val="000000" w:themeColor="text1"/>
        </w:rPr>
      </w:pPr>
    </w:p>
    <w:p w:rsidR="00266333" w:rsidRPr="00266333" w:rsidRDefault="00266333" w:rsidP="00BA5104">
      <w:pPr>
        <w:rPr>
          <w:rFonts w:ascii="Arial" w:hAnsi="Arial" w:cs="Arial"/>
          <w:color w:val="000000" w:themeColor="text1"/>
        </w:rPr>
      </w:pPr>
    </w:p>
    <w:p w:rsidR="00266333" w:rsidRDefault="00266333" w:rsidP="00BA5104">
      <w:pPr>
        <w:rPr>
          <w:rFonts w:ascii="Arial" w:hAnsi="Arial" w:cs="Arial"/>
          <w:color w:val="FF0000"/>
        </w:rPr>
      </w:pPr>
    </w:p>
    <w:p w:rsidR="001A647D" w:rsidRDefault="00BD2F3A" w:rsidP="00BA5104">
      <w:pPr>
        <w:rPr>
          <w:rFonts w:ascii="Arial" w:hAnsi="Arial" w:cs="Arial"/>
          <w:color w:val="FF0000"/>
        </w:rPr>
      </w:pPr>
      <w:r>
        <w:rPr>
          <w:rFonts w:ascii="Arial" w:hAnsi="Arial" w:cs="Arial"/>
          <w:color w:val="FF0000"/>
        </w:rPr>
        <w:t xml:space="preserve"> </w:t>
      </w:r>
    </w:p>
    <w:p w:rsidR="00BD2F3A" w:rsidRPr="00BD2F3A" w:rsidRDefault="00BD2F3A" w:rsidP="00BA5104">
      <w:pPr>
        <w:rPr>
          <w:rFonts w:ascii="Arial" w:hAnsi="Arial" w:cs="Arial"/>
          <w:color w:val="FF0000"/>
        </w:rPr>
      </w:pPr>
    </w:p>
    <w:p w:rsidR="001A647D" w:rsidRDefault="001A647D" w:rsidP="00BA5104">
      <w:pPr>
        <w:rPr>
          <w:rFonts w:ascii="Arial" w:hAnsi="Arial" w:cs="Arial"/>
        </w:rPr>
      </w:pPr>
    </w:p>
    <w:p w:rsidR="001A647D" w:rsidRDefault="001A647D" w:rsidP="00BA5104">
      <w:pPr>
        <w:rPr>
          <w:rFonts w:ascii="Arial" w:hAnsi="Arial" w:cs="Arial"/>
        </w:rPr>
      </w:pPr>
    </w:p>
    <w:p w:rsidR="00BA04F3" w:rsidRPr="0078471C" w:rsidRDefault="00BA04F3" w:rsidP="00BA5104">
      <w:pPr>
        <w:rPr>
          <w:rFonts w:ascii="Arial" w:hAnsi="Arial" w:cs="Arial"/>
        </w:rPr>
      </w:pPr>
      <w:r>
        <w:rPr>
          <w:rFonts w:ascii="Arial" w:hAnsi="Arial" w:cs="Arial"/>
        </w:rPr>
        <w:tab/>
      </w:r>
    </w:p>
    <w:p w:rsidR="00BA5104" w:rsidRDefault="00BA5104" w:rsidP="00BA5104">
      <w:pPr>
        <w:rPr>
          <w:rFonts w:ascii="Arial" w:hAnsi="Arial" w:cs="Arial"/>
        </w:rPr>
      </w:pPr>
    </w:p>
    <w:p w:rsidR="00BA5104" w:rsidRPr="00BA5104" w:rsidRDefault="00BA5104" w:rsidP="00BA5104">
      <w:pPr>
        <w:rPr>
          <w:rFonts w:ascii="Arial" w:hAnsi="Arial" w:cs="Arial"/>
        </w:rPr>
      </w:pPr>
    </w:p>
    <w:sectPr w:rsidR="00BA5104" w:rsidRPr="00BA5104" w:rsidSect="00D845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F14AA0"/>
    <w:multiLevelType w:val="hybridMultilevel"/>
    <w:tmpl w:val="8930737C"/>
    <w:lvl w:ilvl="0" w:tplc="BAB675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A5104"/>
    <w:rsid w:val="00086B0C"/>
    <w:rsid w:val="001A647D"/>
    <w:rsid w:val="001C2F0F"/>
    <w:rsid w:val="00266333"/>
    <w:rsid w:val="00304413"/>
    <w:rsid w:val="00484331"/>
    <w:rsid w:val="0049192B"/>
    <w:rsid w:val="00546F74"/>
    <w:rsid w:val="0078471C"/>
    <w:rsid w:val="007B3653"/>
    <w:rsid w:val="007F56CF"/>
    <w:rsid w:val="00982359"/>
    <w:rsid w:val="00BA04F3"/>
    <w:rsid w:val="00BA5104"/>
    <w:rsid w:val="00BD2F3A"/>
    <w:rsid w:val="00D6715F"/>
    <w:rsid w:val="00D84569"/>
    <w:rsid w:val="00E54957"/>
    <w:rsid w:val="00F66A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5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10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3</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Diem Linh</dc:creator>
  <cp:keywords/>
  <dc:description/>
  <cp:lastModifiedBy>Le Diem Linh</cp:lastModifiedBy>
  <cp:revision>10</cp:revision>
  <dcterms:created xsi:type="dcterms:W3CDTF">2010-03-25T05:51:00Z</dcterms:created>
  <dcterms:modified xsi:type="dcterms:W3CDTF">2010-03-28T07:23:00Z</dcterms:modified>
</cp:coreProperties>
</file>